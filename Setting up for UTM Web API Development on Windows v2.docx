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F16" w:rsidRDefault="002640DB" w:rsidP="002640DB">
      <w:pPr>
        <w:pStyle w:val="Heading1"/>
      </w:pPr>
      <w:r w:rsidRPr="002640DB">
        <w:t xml:space="preserve">Setting up for UTM Web API </w:t>
      </w:r>
      <w:r w:rsidR="00C62319">
        <w:t>D</w:t>
      </w:r>
      <w:r w:rsidRPr="002640DB">
        <w:t>evelopment</w:t>
      </w:r>
      <w:r w:rsidR="00C62319">
        <w:t xml:space="preserve"> on Windows</w:t>
      </w:r>
    </w:p>
    <w:p w:rsidR="00C62319" w:rsidRPr="00435AC8" w:rsidRDefault="00F5633F" w:rsidP="00435AC8">
      <w:pPr>
        <w:pStyle w:val="Heading2"/>
      </w:pPr>
      <w:r w:rsidRPr="00435AC8">
        <w:t xml:space="preserve">Install </w:t>
      </w:r>
      <w:r w:rsidR="00C62319" w:rsidRPr="00435AC8">
        <w:t>Helpful Applications</w:t>
      </w:r>
    </w:p>
    <w:p w:rsidR="00435AC8" w:rsidRPr="00435AC8" w:rsidRDefault="00435AC8" w:rsidP="00435AC8">
      <w:pPr>
        <w:pStyle w:val="Heading3"/>
      </w:pPr>
      <w:r w:rsidRPr="00435AC8">
        <w:t>Tortoise Git</w:t>
      </w:r>
    </w:p>
    <w:p w:rsidR="00C62319" w:rsidRPr="00C62319" w:rsidRDefault="00C62319" w:rsidP="00C62319">
      <w:r>
        <w:t xml:space="preserve">We will be using Git, so to make it most usable install Tortoise Git from here: </w:t>
      </w:r>
      <w:hyperlink r:id="rId6" w:history="1">
        <w:r w:rsidRPr="00A648DA">
          <w:rPr>
            <w:rStyle w:val="Hyperlink"/>
          </w:rPr>
          <w:t>https://tortoisegit.org/</w:t>
        </w:r>
      </w:hyperlink>
      <w:del w:id="0" w:author="Rob Meades" w:date="2015-11-16T15:24:00Z">
        <w:r w:rsidDel="0061560B">
          <w:delText xml:space="preserve"> </w:delText>
        </w:r>
      </w:del>
      <w:ins w:id="1" w:author="Rob Meades" w:date="2015-11-16T15:24:00Z">
        <w:r w:rsidR="0061560B">
          <w:t>.</w:t>
        </w:r>
      </w:ins>
    </w:p>
    <w:p w:rsidR="00435AC8" w:rsidRDefault="00435AC8" w:rsidP="00435AC8">
      <w:pPr>
        <w:pStyle w:val="Heading3"/>
      </w:pPr>
      <w:r>
        <w:t>Sublime Text Editor</w:t>
      </w:r>
    </w:p>
    <w:p w:rsidR="00435AC8" w:rsidRDefault="00435AC8" w:rsidP="00435AC8">
      <w:r>
        <w:t xml:space="preserve">While this isn’t necessarily a requirement, you can use your own text </w:t>
      </w:r>
      <w:proofErr w:type="gramStart"/>
      <w:r>
        <w:t>editor,</w:t>
      </w:r>
      <w:proofErr w:type="gramEnd"/>
      <w:r>
        <w:t xml:space="preserve"> this development setup document assumes that you will be using Sublime.  Install it from here: </w:t>
      </w:r>
      <w:hyperlink r:id="rId7" w:history="1">
        <w:r w:rsidRPr="00A648DA">
          <w:rPr>
            <w:rStyle w:val="Hyperlink"/>
          </w:rPr>
          <w:t>http://www.sublimetext.com</w:t>
        </w:r>
      </w:hyperlink>
      <w:r>
        <w:t>.</w:t>
      </w:r>
    </w:p>
    <w:p w:rsidR="00435AC8" w:rsidRDefault="00435AC8" w:rsidP="00435AC8">
      <w:r>
        <w:t xml:space="preserve">Once it is installed, go to </w:t>
      </w:r>
      <w:hyperlink r:id="rId8" w:history="1">
        <w:r w:rsidRPr="00A648DA">
          <w:rPr>
            <w:rStyle w:val="Hyperlink"/>
          </w:rPr>
          <w:t>https://packagecontrol.io/installation</w:t>
        </w:r>
      </w:hyperlink>
      <w:r>
        <w:t xml:space="preserve"> and copy the whole text inside the “sublime text 3” box.  Then run Sublime Edit, </w:t>
      </w:r>
      <w:r w:rsidRPr="000F1DD7">
        <w:t xml:space="preserve">click </w:t>
      </w:r>
      <w:r w:rsidRPr="000F1DD7">
        <w:rPr>
          <w:b/>
        </w:rPr>
        <w:t>view</w:t>
      </w:r>
      <w:r w:rsidRPr="000F1DD7">
        <w:t xml:space="preserve"> from the menu and select </w:t>
      </w:r>
      <w:r w:rsidRPr="000F1DD7">
        <w:rPr>
          <w:b/>
        </w:rPr>
        <w:t>show console</w:t>
      </w:r>
      <w:r>
        <w:t>.  P</w:t>
      </w:r>
      <w:r w:rsidRPr="000F1DD7">
        <w:t xml:space="preserve">aste what you have copied inside the console in the bottom and press </w:t>
      </w:r>
      <w:r>
        <w:t>&lt;</w:t>
      </w:r>
      <w:r w:rsidRPr="000F1DD7">
        <w:t>enter</w:t>
      </w:r>
      <w:r>
        <w:t>&gt;, then re-start Sublime Edit.  Press &lt;ctrl-shift-P&gt; and type:</w:t>
      </w:r>
    </w:p>
    <w:p w:rsidR="00435AC8" w:rsidRPr="000F1DD7" w:rsidRDefault="00435AC8" w:rsidP="00435AC8">
      <w:pPr>
        <w:rPr>
          <w:rFonts w:ascii="Courier New" w:hAnsi="Courier New" w:cs="Courier New"/>
        </w:rPr>
      </w:pPr>
      <w:proofErr w:type="gramStart"/>
      <w:r w:rsidRPr="000F1DD7">
        <w:rPr>
          <w:rFonts w:ascii="Courier New" w:hAnsi="Courier New" w:cs="Courier New"/>
        </w:rPr>
        <w:t>install</w:t>
      </w:r>
      <w:proofErr w:type="gramEnd"/>
      <w:r w:rsidRPr="000F1DD7">
        <w:rPr>
          <w:rFonts w:ascii="Courier New" w:hAnsi="Courier New" w:cs="Courier New"/>
        </w:rPr>
        <w:t xml:space="preserve"> package</w:t>
      </w:r>
    </w:p>
    <w:p w:rsidR="00435AC8" w:rsidRDefault="00435AC8" w:rsidP="00435AC8">
      <w:r>
        <w:t>…and press &lt;enter&gt;.  Then type:</w:t>
      </w:r>
    </w:p>
    <w:p w:rsidR="00435AC8" w:rsidRPr="000F1DD7" w:rsidRDefault="00435AC8" w:rsidP="00435AC8">
      <w:pPr>
        <w:rPr>
          <w:rFonts w:ascii="Courier New" w:hAnsi="Courier New" w:cs="Courier New"/>
        </w:rPr>
      </w:pPr>
      <w:proofErr w:type="spellStart"/>
      <w:proofErr w:type="gramStart"/>
      <w:r w:rsidRPr="000F1DD7">
        <w:rPr>
          <w:rFonts w:ascii="Courier New" w:hAnsi="Courier New" w:cs="Courier New"/>
        </w:rPr>
        <w:t>gosublime</w:t>
      </w:r>
      <w:proofErr w:type="spellEnd"/>
      <w:proofErr w:type="gramEnd"/>
    </w:p>
    <w:p w:rsidR="00435AC8" w:rsidRPr="00034971" w:rsidRDefault="00435AC8" w:rsidP="00435AC8">
      <w:r>
        <w:t>…and press &lt;enter&gt;.</w:t>
      </w:r>
    </w:p>
    <w:p w:rsidR="006A53A9" w:rsidRPr="00435AC8" w:rsidRDefault="006A53A9" w:rsidP="006A53A9">
      <w:pPr>
        <w:pStyle w:val="Heading2"/>
      </w:pPr>
      <w:r w:rsidRPr="00435AC8">
        <w:t xml:space="preserve">Install </w:t>
      </w:r>
      <w:r>
        <w:t xml:space="preserve">Required </w:t>
      </w:r>
      <w:r w:rsidRPr="00435AC8">
        <w:t>Applications</w:t>
      </w:r>
    </w:p>
    <w:p w:rsidR="00C62319" w:rsidRDefault="00F5633F" w:rsidP="006A53A9">
      <w:pPr>
        <w:pStyle w:val="Heading3"/>
      </w:pPr>
      <w:r>
        <w:t>Install Go</w:t>
      </w:r>
    </w:p>
    <w:p w:rsidR="00F5633F" w:rsidRDefault="00F5633F" w:rsidP="00F5633F">
      <w:r>
        <w:t xml:space="preserve">Install </w:t>
      </w:r>
      <w:r w:rsidRPr="00F5633F">
        <w:rPr>
          <w:b/>
        </w:rPr>
        <w:t>go</w:t>
      </w:r>
      <w:r>
        <w:t xml:space="preserve"> for Windows from </w:t>
      </w:r>
      <w:hyperlink r:id="rId9" w:history="1">
        <w:r w:rsidRPr="00A648DA">
          <w:rPr>
            <w:rStyle w:val="Hyperlink"/>
          </w:rPr>
          <w:t>https://golang.org/doc/install</w:t>
        </w:r>
      </w:hyperlink>
      <w:r>
        <w:t>.</w:t>
      </w:r>
    </w:p>
    <w:p w:rsidR="00F5633F" w:rsidRDefault="00F5633F" w:rsidP="00F5633F">
      <w:r>
        <w:t>Make sure that the following environment variables have been set up:</w:t>
      </w:r>
    </w:p>
    <w:p w:rsidR="00F5633F" w:rsidRPr="00F5633F" w:rsidRDefault="00F5633F" w:rsidP="00F5633F">
      <w:pPr>
        <w:pStyle w:val="ListParagraph"/>
        <w:numPr>
          <w:ilvl w:val="0"/>
          <w:numId w:val="1"/>
        </w:numPr>
      </w:pPr>
      <w:r w:rsidRPr="00F5633F">
        <w:rPr>
          <w:b/>
        </w:rPr>
        <w:t>$GOROOT</w:t>
      </w:r>
      <w:r w:rsidR="0089162F">
        <w:t xml:space="preserve">, </w:t>
      </w:r>
      <w:r>
        <w:t xml:space="preserve">point to the go installation directory, something like </w:t>
      </w:r>
      <w:r w:rsidR="00B90CC8">
        <w:rPr>
          <w:b/>
        </w:rPr>
        <w:t>c:\G</w:t>
      </w:r>
      <w:r w:rsidRPr="00EE1BA7">
        <w:rPr>
          <w:b/>
        </w:rPr>
        <w:t>o</w:t>
      </w:r>
      <w:r>
        <w:t>.</w:t>
      </w:r>
    </w:p>
    <w:p w:rsidR="00F5633F" w:rsidRDefault="00F5633F" w:rsidP="00F5633F">
      <w:pPr>
        <w:pStyle w:val="ListParagraph"/>
        <w:numPr>
          <w:ilvl w:val="0"/>
          <w:numId w:val="1"/>
        </w:numPr>
      </w:pPr>
      <w:r w:rsidRPr="00F5633F">
        <w:rPr>
          <w:b/>
        </w:rPr>
        <w:t>$GOPATH</w:t>
      </w:r>
      <w:r w:rsidR="0089162F">
        <w:t xml:space="preserve">, </w:t>
      </w:r>
      <w:r>
        <w:t xml:space="preserve">pointing to where you will store your code, something like </w:t>
      </w:r>
      <w:r w:rsidRPr="00EE1BA7">
        <w:rPr>
          <w:b/>
        </w:rPr>
        <w:t>c:\projects\gocode</w:t>
      </w:r>
      <w:r>
        <w:t>.</w:t>
      </w:r>
      <w:r w:rsidR="0089162F">
        <w:t xml:space="preserve">  Make sure that this directory exists.</w:t>
      </w:r>
    </w:p>
    <w:p w:rsidR="00EE1BA7" w:rsidRDefault="00EE1BA7" w:rsidP="00EE1BA7">
      <w:r>
        <w:t xml:space="preserve">For convenience, you may also wish to add </w:t>
      </w:r>
      <w:r w:rsidRPr="00EE1BA7">
        <w:rPr>
          <w:b/>
        </w:rPr>
        <w:t>c:\projects\gocode\bin</w:t>
      </w:r>
      <w:r>
        <w:t xml:space="preserve"> to your path.</w:t>
      </w:r>
    </w:p>
    <w:p w:rsidR="007605DF" w:rsidRDefault="007605DF" w:rsidP="006A53A9">
      <w:pPr>
        <w:pStyle w:val="Heading3"/>
      </w:pPr>
      <w:r>
        <w:t>Install GCC</w:t>
      </w:r>
    </w:p>
    <w:p w:rsidR="007605DF" w:rsidRPr="007605DF" w:rsidRDefault="007605DF" w:rsidP="007605DF">
      <w:r w:rsidRPr="007605DF">
        <w:rPr>
          <w:b/>
        </w:rPr>
        <w:t>Go</w:t>
      </w:r>
      <w:r>
        <w:t xml:space="preserve"> builds under GCC.  You need a good copy of GCC installed and it must support 64 bit operations.  You could try Cygwin64 but, as well as GCC, the Cygwin installation requires the mingw32 and </w:t>
      </w:r>
      <w:proofErr w:type="spellStart"/>
      <w:r>
        <w:t>mingwex</w:t>
      </w:r>
      <w:proofErr w:type="spellEnd"/>
      <w:r>
        <w:t xml:space="preserve"> libraries and I couldn’t make GCC find them correct</w:t>
      </w:r>
      <w:r w:rsidR="0033795A">
        <w:t xml:space="preserve">ly.  Since some </w:t>
      </w:r>
      <w:proofErr w:type="spellStart"/>
      <w:r w:rsidR="0033795A">
        <w:t>MinGW</w:t>
      </w:r>
      <w:proofErr w:type="spellEnd"/>
      <w:r w:rsidR="0033795A">
        <w:t xml:space="preserve"> bits seem to be required in any case</w:t>
      </w:r>
      <w:r>
        <w:t xml:space="preserve">, I next tried </w:t>
      </w:r>
      <w:r w:rsidR="0033795A">
        <w:t xml:space="preserve">installing </w:t>
      </w:r>
      <w:r>
        <w:t>MinG</w:t>
      </w:r>
      <w:ins w:id="2" w:author="Rob Meades" w:date="2015-11-16T15:24:00Z">
        <w:r w:rsidR="0061560B">
          <w:t>w</w:t>
        </w:r>
      </w:ins>
      <w:del w:id="3" w:author="Rob Meades" w:date="2015-11-16T15:24:00Z">
        <w:r w:rsidDel="0061560B">
          <w:delText>W</w:delText>
        </w:r>
      </w:del>
      <w:r>
        <w:t xml:space="preserve">64 but </w:t>
      </w:r>
      <w:r>
        <w:rPr>
          <w:b/>
        </w:rPr>
        <w:t>G</w:t>
      </w:r>
      <w:r w:rsidRPr="007605DF">
        <w:rPr>
          <w:b/>
        </w:rPr>
        <w:t>o</w:t>
      </w:r>
      <w:r>
        <w:t xml:space="preserve"> still complained that it didn’t have 32 bit support.  The smallest/simplest/neatest solution turned out to be to install </w:t>
      </w:r>
      <w:hyperlink r:id="rId10" w:history="1">
        <w:r w:rsidRPr="00A648DA">
          <w:rPr>
            <w:rStyle w:val="Hyperlink"/>
          </w:rPr>
          <w:t>http://tdm-gcc.tdragon.net/</w:t>
        </w:r>
      </w:hyperlink>
      <w:r>
        <w:t xml:space="preserve"> (with the on-demand installer). This is a 64-bit GCC for Windows that plays well out of the box.</w:t>
      </w:r>
    </w:p>
    <w:p w:rsidR="00777B32" w:rsidRDefault="00777B32" w:rsidP="006A53A9">
      <w:pPr>
        <w:pStyle w:val="Heading3"/>
      </w:pPr>
      <w:r>
        <w:t>Install Mongo</w:t>
      </w:r>
    </w:p>
    <w:p w:rsidR="00777B32" w:rsidRPr="00777B32" w:rsidRDefault="00777B32" w:rsidP="00777B32">
      <w:proofErr w:type="gramStart"/>
      <w:r>
        <w:t>From the Mongo website.</w:t>
      </w:r>
      <w:proofErr w:type="gramEnd"/>
    </w:p>
    <w:p w:rsidR="00F5633F" w:rsidRDefault="00F5633F" w:rsidP="006A53A9">
      <w:pPr>
        <w:pStyle w:val="Heading3"/>
      </w:pPr>
      <w:r>
        <w:lastRenderedPageBreak/>
        <w:t>Install NPM</w:t>
      </w:r>
    </w:p>
    <w:p w:rsidR="00C62319" w:rsidRDefault="00C62319" w:rsidP="00C62319">
      <w:r>
        <w:t xml:space="preserve">Install </w:t>
      </w:r>
      <w:r w:rsidRPr="00F5633F">
        <w:rPr>
          <w:b/>
        </w:rPr>
        <w:t>NPM</w:t>
      </w:r>
      <w:r>
        <w:t xml:space="preserve"> from </w:t>
      </w:r>
      <w:hyperlink r:id="rId11" w:history="1">
        <w:r w:rsidRPr="00A648DA">
          <w:rPr>
            <w:rStyle w:val="Hyperlink"/>
          </w:rPr>
          <w:t>https://nodejs.org</w:t>
        </w:r>
      </w:hyperlink>
      <w:r>
        <w:t>.</w:t>
      </w:r>
    </w:p>
    <w:p w:rsidR="00F5633F" w:rsidRDefault="00F5633F" w:rsidP="006A53A9">
      <w:pPr>
        <w:pStyle w:val="Heading3"/>
      </w:pPr>
      <w:r>
        <w:t>Install Gulp</w:t>
      </w:r>
    </w:p>
    <w:p w:rsidR="00C62319" w:rsidRDefault="00C62319" w:rsidP="00C62319">
      <w:r>
        <w:t>With NPM installed, from a command promp</w:t>
      </w:r>
      <w:r w:rsidR="00BA239C">
        <w:t>t</w:t>
      </w:r>
      <w:r>
        <w:t xml:space="preserve">, install </w:t>
      </w:r>
      <w:r w:rsidR="00F5633F">
        <w:rPr>
          <w:b/>
        </w:rPr>
        <w:t>G</w:t>
      </w:r>
      <w:r w:rsidRPr="00F5633F">
        <w:rPr>
          <w:b/>
        </w:rPr>
        <w:t>ulp</w:t>
      </w:r>
      <w:r>
        <w:t xml:space="preserve"> by typing:</w:t>
      </w:r>
    </w:p>
    <w:p w:rsidR="00C62319" w:rsidRPr="00C62319" w:rsidRDefault="00C62319" w:rsidP="00C62319">
      <w:proofErr w:type="spellStart"/>
      <w:proofErr w:type="gramStart"/>
      <w:r w:rsidRPr="00C62319">
        <w:rPr>
          <w:rFonts w:ascii="Courier New" w:hAnsi="Courier New" w:cs="Courier New"/>
          <w:b/>
        </w:rPr>
        <w:t>npm</w:t>
      </w:r>
      <w:proofErr w:type="spellEnd"/>
      <w:proofErr w:type="gramEnd"/>
      <w:r w:rsidRPr="00C62319">
        <w:rPr>
          <w:rFonts w:ascii="Courier New" w:hAnsi="Courier New" w:cs="Courier New"/>
          <w:b/>
        </w:rPr>
        <w:t xml:space="preserve"> install --global gulp</w:t>
      </w:r>
    </w:p>
    <w:p w:rsidR="00F5633F" w:rsidRDefault="006E5905" w:rsidP="00F5633F">
      <w:r>
        <w:t xml:space="preserve">…and pressing &lt;enter&gt;.  </w:t>
      </w:r>
      <w:r w:rsidR="00F5633F">
        <w:t>You will see something like:</w:t>
      </w:r>
    </w:p>
    <w:p w:rsidR="00F5633F" w:rsidRDefault="00F5633F" w:rsidP="00F5633F">
      <w:r w:rsidRPr="00F5633F">
        <w:rPr>
          <w:noProof/>
          <w:lang w:eastAsia="en-GB"/>
        </w:rPr>
        <w:drawing>
          <wp:inline distT="0" distB="0" distL="0" distR="0" wp14:anchorId="343ED463" wp14:editId="6966A20B">
            <wp:extent cx="5731510" cy="131653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56" w:rsidRDefault="00CE6956" w:rsidP="00CE6956">
      <w:pPr>
        <w:pStyle w:val="Heading3"/>
      </w:pPr>
      <w:r>
        <w:t>Install Gin</w:t>
      </w:r>
    </w:p>
    <w:p w:rsidR="00CE6956" w:rsidRDefault="00CE6956" w:rsidP="00CE6956">
      <w:r>
        <w:t xml:space="preserve">At a command prompt, install </w:t>
      </w:r>
      <w:r w:rsidRPr="00CE6956">
        <w:rPr>
          <w:b/>
        </w:rPr>
        <w:t>Gin</w:t>
      </w:r>
      <w:r>
        <w:t xml:space="preserve"> by typing:</w:t>
      </w:r>
    </w:p>
    <w:p w:rsidR="00CE6956" w:rsidRPr="00CE6956" w:rsidRDefault="00CE6956" w:rsidP="00CE6956">
      <w:pPr>
        <w:rPr>
          <w:rFonts w:ascii="Courier New" w:hAnsi="Courier New" w:cs="Courier New"/>
          <w:b/>
        </w:rPr>
      </w:pPr>
      <w:proofErr w:type="gramStart"/>
      <w:r w:rsidRPr="00CE6956">
        <w:rPr>
          <w:rFonts w:ascii="Courier New" w:hAnsi="Courier New" w:cs="Courier New"/>
          <w:b/>
        </w:rPr>
        <w:t>go</w:t>
      </w:r>
      <w:proofErr w:type="gramEnd"/>
      <w:r w:rsidRPr="00CE6956">
        <w:rPr>
          <w:rFonts w:ascii="Courier New" w:hAnsi="Courier New" w:cs="Courier New"/>
          <w:b/>
        </w:rPr>
        <w:t xml:space="preserve"> get github.com/</w:t>
      </w:r>
      <w:proofErr w:type="spellStart"/>
      <w:r w:rsidRPr="00CE6956">
        <w:rPr>
          <w:rFonts w:ascii="Courier New" w:hAnsi="Courier New" w:cs="Courier New"/>
          <w:b/>
        </w:rPr>
        <w:t>codegangsta</w:t>
      </w:r>
      <w:proofErr w:type="spellEnd"/>
      <w:r w:rsidRPr="00CE6956">
        <w:rPr>
          <w:rFonts w:ascii="Courier New" w:hAnsi="Courier New" w:cs="Courier New"/>
          <w:b/>
        </w:rPr>
        <w:t>/gin</w:t>
      </w:r>
    </w:p>
    <w:p w:rsidR="00CE6956" w:rsidRPr="00CE6956" w:rsidRDefault="00CE6956" w:rsidP="00CE6956">
      <w:r>
        <w:t>…and pressing &lt;enter&gt;.</w:t>
      </w:r>
    </w:p>
    <w:p w:rsidR="002640DB" w:rsidRDefault="00C62319" w:rsidP="00435AC8">
      <w:pPr>
        <w:pStyle w:val="Heading2"/>
      </w:pPr>
      <w:r>
        <w:t xml:space="preserve">Clone </w:t>
      </w:r>
      <w:proofErr w:type="gramStart"/>
      <w:r w:rsidR="002822D3">
        <w:t>And</w:t>
      </w:r>
      <w:proofErr w:type="gramEnd"/>
      <w:r w:rsidR="002822D3">
        <w:t xml:space="preserve"> Build The </w:t>
      </w:r>
      <w:r>
        <w:t>Repository</w:t>
      </w:r>
    </w:p>
    <w:p w:rsidR="0089162F" w:rsidRDefault="007436CF" w:rsidP="0089162F">
      <w:r>
        <w:t>At a</w:t>
      </w:r>
      <w:r w:rsidR="0089162F">
        <w:t xml:space="preserve"> command prompt</w:t>
      </w:r>
      <w:r w:rsidR="006E5905">
        <w:t>,</w:t>
      </w:r>
      <w:r w:rsidR="0089162F">
        <w:t xml:space="preserve"> </w:t>
      </w:r>
      <w:r w:rsidR="006E5905">
        <w:t xml:space="preserve">type </w:t>
      </w:r>
      <w:r w:rsidR="0089162F">
        <w:t>the following:</w:t>
      </w:r>
    </w:p>
    <w:p w:rsidR="0089162F" w:rsidRPr="0089162F" w:rsidRDefault="0089162F" w:rsidP="0089162F">
      <w:pPr>
        <w:rPr>
          <w:rFonts w:ascii="Courier New" w:hAnsi="Courier New" w:cs="Courier New"/>
          <w:b/>
        </w:rPr>
      </w:pPr>
      <w:proofErr w:type="gramStart"/>
      <w:r w:rsidRPr="0089162F">
        <w:rPr>
          <w:rFonts w:ascii="Courier New" w:hAnsi="Courier New" w:cs="Courier New"/>
          <w:b/>
        </w:rPr>
        <w:t>go</w:t>
      </w:r>
      <w:proofErr w:type="gramEnd"/>
      <w:r w:rsidRPr="0089162F">
        <w:rPr>
          <w:rFonts w:ascii="Courier New" w:hAnsi="Courier New" w:cs="Courier New"/>
          <w:b/>
        </w:rPr>
        <w:t xml:space="preserve"> get github.com/</w:t>
      </w:r>
      <w:r w:rsidR="00CA0DC0">
        <w:rPr>
          <w:rFonts w:ascii="Courier New" w:hAnsi="Courier New" w:cs="Courier New"/>
          <w:b/>
        </w:rPr>
        <w:t>u-</w:t>
      </w:r>
      <w:proofErr w:type="spellStart"/>
      <w:r w:rsidR="00CA0DC0">
        <w:rPr>
          <w:rFonts w:ascii="Courier New" w:hAnsi="Courier New" w:cs="Courier New"/>
          <w:b/>
        </w:rPr>
        <w:t>blox</w:t>
      </w:r>
      <w:proofErr w:type="spellEnd"/>
      <w:r w:rsidRPr="0089162F">
        <w:rPr>
          <w:rFonts w:ascii="Courier New" w:hAnsi="Courier New" w:cs="Courier New"/>
          <w:b/>
        </w:rPr>
        <w:t>/</w:t>
      </w:r>
      <w:proofErr w:type="spellStart"/>
      <w:r w:rsidRPr="0089162F">
        <w:rPr>
          <w:rFonts w:ascii="Courier New" w:hAnsi="Courier New" w:cs="Courier New"/>
          <w:b/>
        </w:rPr>
        <w:t>utm</w:t>
      </w:r>
      <w:proofErr w:type="spellEnd"/>
    </w:p>
    <w:p w:rsidR="0089162F" w:rsidRDefault="006E5905" w:rsidP="002640DB">
      <w:r>
        <w:t xml:space="preserve">…and press &lt;enter&gt;.  </w:t>
      </w:r>
      <w:r w:rsidR="0089162F">
        <w:t>This will clone the code repository,</w:t>
      </w:r>
      <w:r w:rsidR="0089162F" w:rsidRPr="0089162F">
        <w:rPr>
          <w:b/>
        </w:rPr>
        <w:t xml:space="preserve"> github.com/</w:t>
      </w:r>
      <w:r w:rsidR="00CA0DC0">
        <w:rPr>
          <w:b/>
        </w:rPr>
        <w:t>u-</w:t>
      </w:r>
      <w:proofErr w:type="spellStart"/>
      <w:r w:rsidR="00CA0DC0">
        <w:rPr>
          <w:b/>
        </w:rPr>
        <w:t>blox</w:t>
      </w:r>
      <w:proofErr w:type="spellEnd"/>
      <w:r w:rsidR="0089162F" w:rsidRPr="0089162F">
        <w:rPr>
          <w:b/>
        </w:rPr>
        <w:t>/</w:t>
      </w:r>
      <w:proofErr w:type="spellStart"/>
      <w:r w:rsidR="0089162F" w:rsidRPr="0089162F">
        <w:rPr>
          <w:b/>
        </w:rPr>
        <w:t>utm</w:t>
      </w:r>
      <w:proofErr w:type="spellEnd"/>
      <w:r w:rsidR="0089162F">
        <w:t xml:space="preserve">, onto your computer under the </w:t>
      </w:r>
      <w:r w:rsidR="0089162F" w:rsidRPr="00152178">
        <w:rPr>
          <w:b/>
        </w:rPr>
        <w:t>c:\projects\gocode\src directory</w:t>
      </w:r>
      <w:r w:rsidR="0089162F">
        <w:t xml:space="preserve">, plus any dependent packages under the </w:t>
      </w:r>
      <w:r w:rsidR="0089162F" w:rsidRPr="00152178">
        <w:rPr>
          <w:b/>
        </w:rPr>
        <w:t>c:\projects\gocode\pkg</w:t>
      </w:r>
      <w:r w:rsidR="0089162F">
        <w:t xml:space="preserve"> directory, and build it, putting the binaries into a </w:t>
      </w:r>
      <w:r w:rsidR="0089162F" w:rsidRPr="00152178">
        <w:rPr>
          <w:b/>
        </w:rPr>
        <w:t>c:\projects\gocode\bin</w:t>
      </w:r>
      <w:r w:rsidR="0089162F">
        <w:t xml:space="preserve"> directory.  If it succeeds it will say nothing.  If it fails it will tell you stuff.</w:t>
      </w:r>
      <w:r w:rsidR="001C06CF">
        <w:t xml:space="preserve">  You need to resolve an</w:t>
      </w:r>
      <w:r>
        <w:t>y</w:t>
      </w:r>
      <w:r w:rsidR="001C06CF">
        <w:t xml:space="preserve"> errors before continuing.</w:t>
      </w:r>
    </w:p>
    <w:p w:rsidR="00CA0DC0" w:rsidRDefault="00CA0DC0" w:rsidP="002640DB">
      <w:r>
        <w:t>You should now be able to open the project files in Eclipse (Mars or later).</w:t>
      </w:r>
    </w:p>
    <w:p w:rsidR="007605DF" w:rsidRDefault="007605DF" w:rsidP="00435AC8">
      <w:pPr>
        <w:pStyle w:val="Heading2"/>
      </w:pPr>
      <w:r>
        <w:t xml:space="preserve">Install </w:t>
      </w:r>
      <w:proofErr w:type="gramStart"/>
      <w:r w:rsidR="002822D3">
        <w:t>The</w:t>
      </w:r>
      <w:proofErr w:type="gramEnd"/>
      <w:r w:rsidR="002822D3">
        <w:t xml:space="preserve"> Built Packages</w:t>
      </w:r>
    </w:p>
    <w:p w:rsidR="007605DF" w:rsidRDefault="007605DF" w:rsidP="007605DF">
      <w:proofErr w:type="gramStart"/>
      <w:r>
        <w:t xml:space="preserve">CD to the </w:t>
      </w:r>
      <w:proofErr w:type="spellStart"/>
      <w:r w:rsidR="00152178" w:rsidRPr="00152178">
        <w:rPr>
          <w:b/>
        </w:rPr>
        <w:t>gocode</w:t>
      </w:r>
      <w:proofErr w:type="spellEnd"/>
      <w:r w:rsidR="00152178" w:rsidRPr="00152178">
        <w:rPr>
          <w:b/>
        </w:rPr>
        <w:t>/</w:t>
      </w:r>
      <w:proofErr w:type="spellStart"/>
      <w:r w:rsidR="00152178" w:rsidRPr="00152178">
        <w:rPr>
          <w:b/>
        </w:rPr>
        <w:t>src</w:t>
      </w:r>
      <w:proofErr w:type="spellEnd"/>
      <w:r w:rsidR="00152178" w:rsidRPr="00152178">
        <w:rPr>
          <w:b/>
        </w:rPr>
        <w:t>/github.com/</w:t>
      </w:r>
      <w:r w:rsidR="00CA0DC0">
        <w:rPr>
          <w:b/>
        </w:rPr>
        <w:t>u-</w:t>
      </w:r>
      <w:proofErr w:type="spellStart"/>
      <w:r w:rsidR="00CA0DC0">
        <w:rPr>
          <w:b/>
        </w:rPr>
        <w:t>blox</w:t>
      </w:r>
      <w:proofErr w:type="spellEnd"/>
      <w:r w:rsidR="00152178" w:rsidRPr="00152178">
        <w:rPr>
          <w:b/>
        </w:rPr>
        <w:t>/</w:t>
      </w:r>
      <w:proofErr w:type="spellStart"/>
      <w:r w:rsidR="00152178" w:rsidRPr="00152178">
        <w:rPr>
          <w:b/>
        </w:rPr>
        <w:t>utm</w:t>
      </w:r>
      <w:proofErr w:type="spellEnd"/>
      <w:r w:rsidR="00152178" w:rsidRPr="00152178">
        <w:rPr>
          <w:b/>
        </w:rPr>
        <w:t>/static</w:t>
      </w:r>
      <w:r w:rsidRPr="0089162F">
        <w:rPr>
          <w:rFonts w:ascii="Courier New" w:hAnsi="Courier New" w:cs="Courier New"/>
          <w:b/>
        </w:rPr>
        <w:t xml:space="preserve"> </w:t>
      </w:r>
      <w:r w:rsidRPr="0089162F">
        <w:t>folder</w:t>
      </w:r>
      <w:r>
        <w:t>.</w:t>
      </w:r>
      <w:proofErr w:type="gramEnd"/>
      <w:r>
        <w:t xml:space="preserve">  </w:t>
      </w:r>
      <w:r w:rsidR="006E5905">
        <w:t>Type</w:t>
      </w:r>
      <w:r>
        <w:t>:</w:t>
      </w:r>
    </w:p>
    <w:p w:rsidR="007605DF" w:rsidRPr="0089162F" w:rsidRDefault="007605DF" w:rsidP="007605DF">
      <w:pPr>
        <w:rPr>
          <w:rFonts w:ascii="Courier New" w:hAnsi="Courier New" w:cs="Courier New"/>
        </w:rPr>
      </w:pPr>
      <w:proofErr w:type="spellStart"/>
      <w:proofErr w:type="gramStart"/>
      <w:r w:rsidRPr="0089162F">
        <w:rPr>
          <w:rFonts w:ascii="Courier New" w:hAnsi="Courier New" w:cs="Courier New"/>
        </w:rPr>
        <w:t>npm</w:t>
      </w:r>
      <w:proofErr w:type="spellEnd"/>
      <w:proofErr w:type="gramEnd"/>
      <w:r w:rsidRPr="0089162F">
        <w:rPr>
          <w:rFonts w:ascii="Courier New" w:hAnsi="Courier New" w:cs="Courier New"/>
        </w:rPr>
        <w:t xml:space="preserve"> install</w:t>
      </w:r>
    </w:p>
    <w:p w:rsidR="001041B9" w:rsidRDefault="0093406D" w:rsidP="007605DF">
      <w:r>
        <w:t>…and press &lt;enter&gt;.  When it has completed y</w:t>
      </w:r>
      <w:r w:rsidR="007605DF">
        <w:t xml:space="preserve">ou should now have a </w:t>
      </w:r>
      <w:proofErr w:type="spellStart"/>
      <w:r w:rsidR="007605DF" w:rsidRPr="001C06CF">
        <w:rPr>
          <w:b/>
        </w:rPr>
        <w:t>node_modules</w:t>
      </w:r>
      <w:proofErr w:type="spellEnd"/>
      <w:r w:rsidR="007605DF">
        <w:t xml:space="preserve"> folder off this directory.</w:t>
      </w:r>
      <w:r w:rsidR="001041B9">
        <w:t xml:space="preserve"> It may say something like</w:t>
      </w:r>
      <w:r w:rsidR="00E4181E">
        <w:t>:</w:t>
      </w:r>
    </w:p>
    <w:p w:rsidR="001041B9" w:rsidRPr="001041B9" w:rsidRDefault="001041B9" w:rsidP="001041B9">
      <w:pPr>
        <w:rPr>
          <w:rFonts w:ascii="Courier New" w:hAnsi="Courier New" w:cs="Courier New"/>
        </w:rPr>
      </w:pPr>
      <w:proofErr w:type="spellStart"/>
      <w:proofErr w:type="gramStart"/>
      <w:r w:rsidRPr="001041B9">
        <w:rPr>
          <w:rFonts w:ascii="Courier New" w:hAnsi="Courier New" w:cs="Courier New"/>
        </w:rPr>
        <w:t>npm</w:t>
      </w:r>
      <w:proofErr w:type="spellEnd"/>
      <w:proofErr w:type="gramEnd"/>
      <w:r w:rsidRPr="001041B9">
        <w:rPr>
          <w:rFonts w:ascii="Courier New" w:hAnsi="Courier New" w:cs="Courier New"/>
        </w:rPr>
        <w:t xml:space="preserve"> WARN EPACKAGEJSON </w:t>
      </w:r>
      <w:hyperlink r:id="rId13" w:history="1">
        <w:r w:rsidRPr="001041B9">
          <w:rPr>
            <w:rFonts w:ascii="Courier New" w:hAnsi="Courier New" w:cs="Courier New"/>
          </w:rPr>
          <w:t>UTM-WEB@1.0.0</w:t>
        </w:r>
      </w:hyperlink>
      <w:r w:rsidRPr="001041B9">
        <w:rPr>
          <w:rFonts w:ascii="Courier New" w:hAnsi="Courier New" w:cs="Courier New"/>
        </w:rPr>
        <w:t>. No description</w:t>
      </w:r>
      <w:r w:rsidRPr="001041B9">
        <w:rPr>
          <w:rFonts w:ascii="Courier New" w:hAnsi="Courier New" w:cs="Courier New"/>
        </w:rPr>
        <w:br/>
      </w:r>
      <w:proofErr w:type="spellStart"/>
      <w:r w:rsidRPr="001041B9">
        <w:rPr>
          <w:rFonts w:ascii="Courier New" w:hAnsi="Courier New" w:cs="Courier New"/>
        </w:rPr>
        <w:t>npm</w:t>
      </w:r>
      <w:proofErr w:type="spellEnd"/>
      <w:r w:rsidRPr="001041B9">
        <w:rPr>
          <w:rFonts w:ascii="Courier New" w:hAnsi="Courier New" w:cs="Courier New"/>
        </w:rPr>
        <w:t xml:space="preserve"> WARN EPACKAGEJSON </w:t>
      </w:r>
      <w:hyperlink r:id="rId14" w:history="1">
        <w:r w:rsidRPr="001041B9">
          <w:rPr>
            <w:rFonts w:ascii="Courier New" w:hAnsi="Courier New" w:cs="Courier New"/>
          </w:rPr>
          <w:t>UTM-WEB@1.0.0</w:t>
        </w:r>
      </w:hyperlink>
      <w:r w:rsidRPr="001041B9">
        <w:rPr>
          <w:rFonts w:ascii="Courier New" w:hAnsi="Courier New" w:cs="Courier New"/>
        </w:rPr>
        <w:t>. No repository field</w:t>
      </w:r>
    </w:p>
    <w:p w:rsidR="001041B9" w:rsidRPr="0089162F" w:rsidRDefault="001041B9" w:rsidP="001041B9">
      <w:r>
        <w:t>This is not an issue.</w:t>
      </w:r>
    </w:p>
    <w:p w:rsidR="00DF140A" w:rsidRDefault="00DF140A" w:rsidP="00435AC8">
      <w:pPr>
        <w:pStyle w:val="Heading2"/>
      </w:pPr>
      <w:r>
        <w:lastRenderedPageBreak/>
        <w:t>Run Gulp</w:t>
      </w:r>
    </w:p>
    <w:p w:rsidR="00DF140A" w:rsidRDefault="00DF140A" w:rsidP="00DF140A">
      <w:r>
        <w:t xml:space="preserve">Open a </w:t>
      </w:r>
      <w:r w:rsidRPr="00F5633F">
        <w:rPr>
          <w:b/>
        </w:rPr>
        <w:t>new</w:t>
      </w:r>
      <w:r>
        <w:t xml:space="preserve"> command window.  </w:t>
      </w:r>
      <w:proofErr w:type="gramStart"/>
      <w:r>
        <w:t xml:space="preserve">CD to the </w:t>
      </w:r>
      <w:proofErr w:type="spellStart"/>
      <w:r w:rsidR="00676B05">
        <w:rPr>
          <w:b/>
        </w:rPr>
        <w:t>gocode</w:t>
      </w:r>
      <w:proofErr w:type="spellEnd"/>
      <w:r w:rsidR="00676B05">
        <w:rPr>
          <w:b/>
        </w:rPr>
        <w:t>/</w:t>
      </w:r>
      <w:proofErr w:type="spellStart"/>
      <w:r w:rsidR="00676B05">
        <w:rPr>
          <w:b/>
        </w:rPr>
        <w:t>src</w:t>
      </w:r>
      <w:proofErr w:type="spellEnd"/>
      <w:r w:rsidR="00676B05">
        <w:rPr>
          <w:b/>
        </w:rPr>
        <w:t>/github</w:t>
      </w:r>
      <w:r w:rsidR="00152178" w:rsidRPr="00152178">
        <w:rPr>
          <w:b/>
        </w:rPr>
        <w:t>.com/</w:t>
      </w:r>
      <w:r w:rsidR="00CA0DC0">
        <w:rPr>
          <w:b/>
        </w:rPr>
        <w:t>u-</w:t>
      </w:r>
      <w:proofErr w:type="spellStart"/>
      <w:r w:rsidR="00CA0DC0">
        <w:rPr>
          <w:b/>
        </w:rPr>
        <w:t>blox</w:t>
      </w:r>
      <w:proofErr w:type="spellEnd"/>
      <w:r w:rsidR="00152178" w:rsidRPr="00152178">
        <w:rPr>
          <w:b/>
        </w:rPr>
        <w:t>/</w:t>
      </w:r>
      <w:proofErr w:type="spellStart"/>
      <w:r w:rsidR="00152178" w:rsidRPr="00152178">
        <w:rPr>
          <w:b/>
        </w:rPr>
        <w:t>utm</w:t>
      </w:r>
      <w:proofErr w:type="spellEnd"/>
      <w:r w:rsidR="00152178" w:rsidRPr="00152178">
        <w:rPr>
          <w:b/>
        </w:rPr>
        <w:t>/static</w:t>
      </w:r>
      <w:r w:rsidR="00152178" w:rsidRPr="0089162F">
        <w:rPr>
          <w:rFonts w:ascii="Courier New" w:hAnsi="Courier New" w:cs="Courier New"/>
          <w:b/>
        </w:rPr>
        <w:t xml:space="preserve"> </w:t>
      </w:r>
      <w:r w:rsidR="00152178" w:rsidRPr="0089162F">
        <w:t>folder</w:t>
      </w:r>
      <w:r>
        <w:t>.</w:t>
      </w:r>
      <w:proofErr w:type="gramEnd"/>
      <w:r>
        <w:t xml:space="preserve"> </w:t>
      </w:r>
      <w:r w:rsidR="006E5905">
        <w:t>Type</w:t>
      </w:r>
      <w:r>
        <w:t>:</w:t>
      </w:r>
    </w:p>
    <w:p w:rsidR="00DF140A" w:rsidRPr="0089162F" w:rsidRDefault="00DF140A" w:rsidP="00DF140A">
      <w:pPr>
        <w:rPr>
          <w:rFonts w:ascii="Courier New" w:hAnsi="Courier New" w:cs="Courier New"/>
        </w:rPr>
      </w:pPr>
      <w:proofErr w:type="spellStart"/>
      <w:proofErr w:type="gramStart"/>
      <w:r w:rsidRPr="0089162F">
        <w:rPr>
          <w:rFonts w:ascii="Courier New" w:hAnsi="Courier New" w:cs="Courier New"/>
        </w:rPr>
        <w:t>npm</w:t>
      </w:r>
      <w:proofErr w:type="spellEnd"/>
      <w:proofErr w:type="gramEnd"/>
      <w:r w:rsidRPr="0089162F">
        <w:rPr>
          <w:rFonts w:ascii="Courier New" w:hAnsi="Courier New" w:cs="Courier New"/>
        </w:rPr>
        <w:t xml:space="preserve"> install</w:t>
      </w:r>
    </w:p>
    <w:p w:rsidR="00E4181E" w:rsidRDefault="00E4181E" w:rsidP="00E4181E">
      <w:r>
        <w:t>…and press &lt;enter&gt;.  When it has completed, you may see something like:</w:t>
      </w:r>
    </w:p>
    <w:p w:rsidR="00E4181E" w:rsidRPr="001041B9" w:rsidRDefault="00E4181E" w:rsidP="00E4181E">
      <w:pPr>
        <w:rPr>
          <w:rFonts w:ascii="Courier New" w:hAnsi="Courier New" w:cs="Courier New"/>
        </w:rPr>
      </w:pPr>
      <w:proofErr w:type="spellStart"/>
      <w:proofErr w:type="gramStart"/>
      <w:r w:rsidRPr="001041B9">
        <w:rPr>
          <w:rFonts w:ascii="Courier New" w:hAnsi="Courier New" w:cs="Courier New"/>
        </w:rPr>
        <w:t>npm</w:t>
      </w:r>
      <w:proofErr w:type="spellEnd"/>
      <w:proofErr w:type="gramEnd"/>
      <w:r w:rsidRPr="001041B9">
        <w:rPr>
          <w:rFonts w:ascii="Courier New" w:hAnsi="Courier New" w:cs="Courier New"/>
        </w:rPr>
        <w:t xml:space="preserve"> WARN EPACKAGEJSON </w:t>
      </w:r>
      <w:hyperlink r:id="rId15" w:history="1">
        <w:r w:rsidRPr="001041B9">
          <w:rPr>
            <w:rFonts w:ascii="Courier New" w:hAnsi="Courier New" w:cs="Courier New"/>
          </w:rPr>
          <w:t>UTM-WEB@1.0.0</w:t>
        </w:r>
      </w:hyperlink>
      <w:r w:rsidRPr="001041B9">
        <w:rPr>
          <w:rFonts w:ascii="Courier New" w:hAnsi="Courier New" w:cs="Courier New"/>
        </w:rPr>
        <w:t>. No description</w:t>
      </w:r>
      <w:r w:rsidRPr="001041B9">
        <w:rPr>
          <w:rFonts w:ascii="Courier New" w:hAnsi="Courier New" w:cs="Courier New"/>
        </w:rPr>
        <w:br/>
      </w:r>
      <w:proofErr w:type="spellStart"/>
      <w:r w:rsidRPr="001041B9">
        <w:rPr>
          <w:rFonts w:ascii="Courier New" w:hAnsi="Courier New" w:cs="Courier New"/>
        </w:rPr>
        <w:t>npm</w:t>
      </w:r>
      <w:proofErr w:type="spellEnd"/>
      <w:r w:rsidRPr="001041B9">
        <w:rPr>
          <w:rFonts w:ascii="Courier New" w:hAnsi="Courier New" w:cs="Courier New"/>
        </w:rPr>
        <w:t xml:space="preserve"> WARN EPACKAGEJSON </w:t>
      </w:r>
      <w:hyperlink r:id="rId16" w:history="1">
        <w:r w:rsidRPr="001041B9">
          <w:rPr>
            <w:rFonts w:ascii="Courier New" w:hAnsi="Courier New" w:cs="Courier New"/>
          </w:rPr>
          <w:t>UTM-WEB@1.0.0</w:t>
        </w:r>
      </w:hyperlink>
      <w:r w:rsidRPr="001041B9">
        <w:rPr>
          <w:rFonts w:ascii="Courier New" w:hAnsi="Courier New" w:cs="Courier New"/>
        </w:rPr>
        <w:t>. No repository field</w:t>
      </w:r>
    </w:p>
    <w:p w:rsidR="00E4181E" w:rsidRDefault="00E4181E" w:rsidP="00E4181E">
      <w:r>
        <w:t>This is not an issue.  Type:</w:t>
      </w:r>
    </w:p>
    <w:p w:rsidR="00E4181E" w:rsidRPr="00E4181E" w:rsidRDefault="00E4181E" w:rsidP="00E4181E">
      <w:pPr>
        <w:rPr>
          <w:rFonts w:ascii="Courier New" w:hAnsi="Courier New" w:cs="Courier New"/>
        </w:rPr>
      </w:pPr>
      <w:proofErr w:type="gramStart"/>
      <w:r w:rsidRPr="00E4181E">
        <w:rPr>
          <w:rFonts w:ascii="Courier New" w:hAnsi="Courier New" w:cs="Courier New"/>
        </w:rPr>
        <w:t>gulp</w:t>
      </w:r>
      <w:proofErr w:type="gramEnd"/>
    </w:p>
    <w:p w:rsidR="00DF140A" w:rsidRDefault="00E4181E" w:rsidP="00DF140A">
      <w:r>
        <w:t xml:space="preserve">…and press &lt;enter&gt;.  </w:t>
      </w:r>
      <w:r w:rsidR="00DF140A">
        <w:t>You will see something like:</w:t>
      </w:r>
    </w:p>
    <w:p w:rsidR="00DF140A" w:rsidRDefault="00DF140A" w:rsidP="00DF140A">
      <w:r w:rsidRPr="00F5633F">
        <w:rPr>
          <w:noProof/>
          <w:lang w:eastAsia="en-GB"/>
        </w:rPr>
        <w:drawing>
          <wp:inline distT="0" distB="0" distL="0" distR="0" wp14:anchorId="5AD6A1D5" wp14:editId="770B5C84">
            <wp:extent cx="5731510" cy="61417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0A" w:rsidRDefault="004F3894" w:rsidP="00DF140A">
      <w:r>
        <w:t>…and the command will not terminate.  Gulp is now running.  A</w:t>
      </w:r>
      <w:r w:rsidR="00DF140A">
        <w:t xml:space="preserve">lways </w:t>
      </w:r>
      <w:r w:rsidR="0095000C">
        <w:t>h</w:t>
      </w:r>
      <w:r w:rsidR="00DF140A">
        <w:t xml:space="preserve">ave this </w:t>
      </w:r>
      <w:r w:rsidR="009774AB">
        <w:t xml:space="preserve">command window </w:t>
      </w:r>
      <w:r w:rsidR="00DF140A">
        <w:t xml:space="preserve">running while you develop, it looks for client-side changes you make in the </w:t>
      </w:r>
      <w:r w:rsidR="00DF140A" w:rsidRPr="001C06CF">
        <w:rPr>
          <w:b/>
        </w:rPr>
        <w:t>static</w:t>
      </w:r>
      <w:r w:rsidR="00DF140A">
        <w:t xml:space="preserve"> folder and </w:t>
      </w:r>
      <w:proofErr w:type="spellStart"/>
      <w:r w:rsidR="00DF140A">
        <w:t>automagically</w:t>
      </w:r>
      <w:proofErr w:type="spellEnd"/>
      <w:r w:rsidR="00DF140A">
        <w:t xml:space="preserve"> produces the required new Java Script output in the </w:t>
      </w:r>
      <w:proofErr w:type="spellStart"/>
      <w:r w:rsidR="00DF140A" w:rsidRPr="001C06CF">
        <w:rPr>
          <w:b/>
        </w:rPr>
        <w:t>dist</w:t>
      </w:r>
      <w:proofErr w:type="spellEnd"/>
      <w:r w:rsidR="00DF140A">
        <w:t xml:space="preserve"> folder.</w:t>
      </w:r>
    </w:p>
    <w:p w:rsidR="00DF140A" w:rsidRDefault="00DF140A" w:rsidP="00DF140A">
      <w:r>
        <w:t xml:space="preserve">You should now have a </w:t>
      </w:r>
      <w:proofErr w:type="spellStart"/>
      <w:r w:rsidRPr="001C06CF">
        <w:rPr>
          <w:b/>
        </w:rPr>
        <w:t>dist</w:t>
      </w:r>
      <w:proofErr w:type="spellEnd"/>
      <w:r>
        <w:t xml:space="preserve"> folder off this directory.</w:t>
      </w:r>
    </w:p>
    <w:p w:rsidR="00777B32" w:rsidRDefault="00777B32" w:rsidP="00435AC8">
      <w:pPr>
        <w:pStyle w:val="Heading2"/>
      </w:pPr>
      <w:r>
        <w:t>Run Mongo</w:t>
      </w:r>
    </w:p>
    <w:p w:rsidR="00777B32" w:rsidRDefault="00777B32" w:rsidP="00777B32">
      <w:r>
        <w:t xml:space="preserve">Open a new command window.  </w:t>
      </w:r>
      <w:proofErr w:type="gramStart"/>
      <w:r>
        <w:t xml:space="preserve">CD to the </w:t>
      </w:r>
      <w:proofErr w:type="spellStart"/>
      <w:r>
        <w:rPr>
          <w:b/>
        </w:rPr>
        <w:t>gocode</w:t>
      </w:r>
      <w:proofErr w:type="spellEnd"/>
      <w:r>
        <w:rPr>
          <w:b/>
        </w:rPr>
        <w:t>/</w:t>
      </w:r>
      <w:proofErr w:type="spellStart"/>
      <w:r>
        <w:rPr>
          <w:b/>
        </w:rPr>
        <w:t>src</w:t>
      </w:r>
      <w:proofErr w:type="spellEnd"/>
      <w:r>
        <w:rPr>
          <w:b/>
        </w:rPr>
        <w:t>/github</w:t>
      </w:r>
      <w:r w:rsidRPr="00152178">
        <w:rPr>
          <w:b/>
        </w:rPr>
        <w:t>.com/</w:t>
      </w:r>
      <w:r>
        <w:rPr>
          <w:b/>
        </w:rPr>
        <w:t>u-</w:t>
      </w:r>
      <w:proofErr w:type="spellStart"/>
      <w:r>
        <w:rPr>
          <w:b/>
        </w:rPr>
        <w:t>blox</w:t>
      </w:r>
      <w:proofErr w:type="spellEnd"/>
      <w:r w:rsidRPr="00152178">
        <w:rPr>
          <w:b/>
        </w:rPr>
        <w:t>/</w:t>
      </w:r>
      <w:proofErr w:type="spellStart"/>
      <w:r w:rsidRPr="00152178">
        <w:rPr>
          <w:b/>
        </w:rPr>
        <w:t>utm</w:t>
      </w:r>
      <w:proofErr w:type="spellEnd"/>
      <w:r w:rsidRPr="0089162F">
        <w:rPr>
          <w:rFonts w:ascii="Courier New" w:hAnsi="Courier New" w:cs="Courier New"/>
          <w:b/>
        </w:rPr>
        <w:t xml:space="preserve"> </w:t>
      </w:r>
      <w:r w:rsidRPr="0089162F">
        <w:t>folder</w:t>
      </w:r>
      <w:r>
        <w:t>.</w:t>
      </w:r>
      <w:proofErr w:type="gramEnd"/>
      <w:r>
        <w:t xml:space="preserve">  Type:</w:t>
      </w:r>
    </w:p>
    <w:p w:rsidR="00777B32" w:rsidRPr="0089162F" w:rsidRDefault="00777B32" w:rsidP="00777B32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mongod</w:t>
      </w:r>
      <w:proofErr w:type="spellEnd"/>
      <w:proofErr w:type="gramEnd"/>
    </w:p>
    <w:p w:rsidR="00777B32" w:rsidRPr="00777B32" w:rsidRDefault="00777B32" w:rsidP="00777B32">
      <w:r>
        <w:t>…and press</w:t>
      </w:r>
      <w:r>
        <w:t xml:space="preserve"> &lt;enter&gt;.</w:t>
      </w:r>
    </w:p>
    <w:p w:rsidR="00DF140A" w:rsidRDefault="00EE1BA7" w:rsidP="00435AC8">
      <w:pPr>
        <w:pStyle w:val="Heading2"/>
      </w:pPr>
      <w:r>
        <w:t>Run Gin</w:t>
      </w:r>
    </w:p>
    <w:p w:rsidR="006E5905" w:rsidRDefault="006E5905" w:rsidP="006E5905">
      <w:r>
        <w:t xml:space="preserve">Open a </w:t>
      </w:r>
      <w:r w:rsidRPr="00F5633F">
        <w:rPr>
          <w:b/>
        </w:rPr>
        <w:t>new</w:t>
      </w:r>
      <w:r>
        <w:t xml:space="preserve"> command window.  </w:t>
      </w:r>
      <w:proofErr w:type="gramStart"/>
      <w:r>
        <w:t xml:space="preserve">CD to the </w:t>
      </w:r>
      <w:proofErr w:type="spellStart"/>
      <w:r w:rsidR="00676B05">
        <w:rPr>
          <w:b/>
        </w:rPr>
        <w:t>gocode</w:t>
      </w:r>
      <w:proofErr w:type="spellEnd"/>
      <w:r w:rsidR="00676B05">
        <w:rPr>
          <w:b/>
        </w:rPr>
        <w:t>/</w:t>
      </w:r>
      <w:proofErr w:type="spellStart"/>
      <w:r w:rsidR="00676B05">
        <w:rPr>
          <w:b/>
        </w:rPr>
        <w:t>src</w:t>
      </w:r>
      <w:proofErr w:type="spellEnd"/>
      <w:r w:rsidR="00676B05">
        <w:rPr>
          <w:b/>
        </w:rPr>
        <w:t>/github</w:t>
      </w:r>
      <w:r w:rsidR="00152178" w:rsidRPr="00152178">
        <w:rPr>
          <w:b/>
        </w:rPr>
        <w:t>.com/</w:t>
      </w:r>
      <w:r w:rsidR="00CA0DC0">
        <w:rPr>
          <w:b/>
        </w:rPr>
        <w:t>u-</w:t>
      </w:r>
      <w:proofErr w:type="spellStart"/>
      <w:r w:rsidR="00CA0DC0">
        <w:rPr>
          <w:b/>
        </w:rPr>
        <w:t>blox</w:t>
      </w:r>
      <w:proofErr w:type="spellEnd"/>
      <w:r w:rsidR="00152178" w:rsidRPr="00152178">
        <w:rPr>
          <w:b/>
        </w:rPr>
        <w:t>/</w:t>
      </w:r>
      <w:proofErr w:type="spellStart"/>
      <w:r w:rsidR="00152178" w:rsidRPr="00152178">
        <w:rPr>
          <w:b/>
        </w:rPr>
        <w:t>utm</w:t>
      </w:r>
      <w:proofErr w:type="spellEnd"/>
      <w:r w:rsidR="00152178" w:rsidRPr="0089162F">
        <w:rPr>
          <w:rFonts w:ascii="Courier New" w:hAnsi="Courier New" w:cs="Courier New"/>
          <w:b/>
        </w:rPr>
        <w:t xml:space="preserve"> </w:t>
      </w:r>
      <w:r w:rsidR="00152178" w:rsidRPr="0089162F">
        <w:t>folder</w:t>
      </w:r>
      <w:r>
        <w:t>.</w:t>
      </w:r>
      <w:proofErr w:type="gramEnd"/>
      <w:r>
        <w:t xml:space="preserve">  Type:</w:t>
      </w:r>
    </w:p>
    <w:p w:rsidR="006E5905" w:rsidRPr="0089162F" w:rsidRDefault="006E5905" w:rsidP="006E590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gin</w:t>
      </w:r>
      <w:proofErr w:type="gramEnd"/>
    </w:p>
    <w:p w:rsidR="006E5905" w:rsidRDefault="006E5905" w:rsidP="006E5905">
      <w:r>
        <w:t>…and press</w:t>
      </w:r>
      <w:r w:rsidR="0095000C">
        <w:t xml:space="preserve"> &lt;enter&gt;.  You will see </w:t>
      </w:r>
      <w:r w:rsidR="00FB19EC">
        <w:t xml:space="preserve">any </w:t>
      </w:r>
      <w:r w:rsidR="0095000C">
        <w:t>debug output from the running server</w:t>
      </w:r>
      <w:r w:rsidR="00FB19EC">
        <w:t xml:space="preserve"> in this window</w:t>
      </w:r>
      <w:r w:rsidR="0095000C">
        <w:t>.</w:t>
      </w:r>
    </w:p>
    <w:p w:rsidR="00EE1BA7" w:rsidRDefault="0095000C" w:rsidP="00435AC8">
      <w:pPr>
        <w:pStyle w:val="Heading2"/>
      </w:pPr>
      <w:r>
        <w:t xml:space="preserve">Look At </w:t>
      </w:r>
      <w:proofErr w:type="gramStart"/>
      <w:r>
        <w:t>The</w:t>
      </w:r>
      <w:proofErr w:type="gramEnd"/>
      <w:r>
        <w:t xml:space="preserve"> Web Interface</w:t>
      </w:r>
    </w:p>
    <w:p w:rsidR="0095000C" w:rsidRDefault="0095000C" w:rsidP="00DF140A">
      <w:r>
        <w:t>Open a browser and navigate to:</w:t>
      </w:r>
    </w:p>
    <w:p w:rsidR="0095000C" w:rsidRDefault="00CA0DC0" w:rsidP="00DF140A">
      <w:hyperlink r:id="rId18" w:history="1">
        <w:r w:rsidRPr="00544D27">
          <w:rPr>
            <w:rStyle w:val="Hyperlink"/>
          </w:rPr>
          <w:t>http://localhost:8080</w:t>
        </w:r>
      </w:hyperlink>
    </w:p>
    <w:p w:rsidR="0095000C" w:rsidRDefault="0095000C" w:rsidP="00DF140A">
      <w:r>
        <w:t xml:space="preserve">You should see </w:t>
      </w:r>
      <w:r w:rsidR="00777B32">
        <w:t xml:space="preserve">a prompt to enter a username and password (which must be present in the mongo </w:t>
      </w:r>
      <w:proofErr w:type="gramStart"/>
      <w:r w:rsidR="00777B32">
        <w:t>users</w:t>
      </w:r>
      <w:proofErr w:type="gramEnd"/>
      <w:r w:rsidR="00777B32">
        <w:t xml:space="preserve"> database)</w:t>
      </w:r>
      <w:r>
        <w:t>.  If not, something has gone wron</w:t>
      </w:r>
      <w:r w:rsidR="001E46A8">
        <w:t>g.</w:t>
      </w:r>
    </w:p>
    <w:p w:rsidR="0095000C" w:rsidRPr="00CB0820" w:rsidRDefault="0095000C" w:rsidP="00DF140A">
      <w:r>
        <w:t>Rob</w:t>
      </w:r>
      <w:bookmarkStart w:id="4" w:name="_GoBack"/>
      <w:bookmarkEnd w:id="4"/>
    </w:p>
    <w:sectPr w:rsidR="0095000C" w:rsidRPr="00CB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93609"/>
    <w:multiLevelType w:val="hybridMultilevel"/>
    <w:tmpl w:val="7DA8FD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E05B0"/>
    <w:multiLevelType w:val="hybridMultilevel"/>
    <w:tmpl w:val="AABEE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0DB"/>
    <w:rsid w:val="00034971"/>
    <w:rsid w:val="000F1DD7"/>
    <w:rsid w:val="001041B9"/>
    <w:rsid w:val="00152178"/>
    <w:rsid w:val="001A4D07"/>
    <w:rsid w:val="001C06CF"/>
    <w:rsid w:val="001E46A8"/>
    <w:rsid w:val="002640DB"/>
    <w:rsid w:val="002822D3"/>
    <w:rsid w:val="0033795A"/>
    <w:rsid w:val="00435AC8"/>
    <w:rsid w:val="00446375"/>
    <w:rsid w:val="004E5F16"/>
    <w:rsid w:val="004F3894"/>
    <w:rsid w:val="00592E85"/>
    <w:rsid w:val="0061560B"/>
    <w:rsid w:val="00676B05"/>
    <w:rsid w:val="006A53A9"/>
    <w:rsid w:val="006E5905"/>
    <w:rsid w:val="007436CF"/>
    <w:rsid w:val="007605DF"/>
    <w:rsid w:val="00777B32"/>
    <w:rsid w:val="007A5A73"/>
    <w:rsid w:val="0089162F"/>
    <w:rsid w:val="0093406D"/>
    <w:rsid w:val="0095000C"/>
    <w:rsid w:val="009774AB"/>
    <w:rsid w:val="00B90CC8"/>
    <w:rsid w:val="00BA239C"/>
    <w:rsid w:val="00C440FB"/>
    <w:rsid w:val="00C62319"/>
    <w:rsid w:val="00CA0DC0"/>
    <w:rsid w:val="00CB0820"/>
    <w:rsid w:val="00CE6956"/>
    <w:rsid w:val="00D93A44"/>
    <w:rsid w:val="00DF140A"/>
    <w:rsid w:val="00E4181E"/>
    <w:rsid w:val="00EE1BA7"/>
    <w:rsid w:val="00F5633F"/>
    <w:rsid w:val="00FB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0DB"/>
    <w:pPr>
      <w:keepNext/>
      <w:keepLines/>
      <w:spacing w:after="0"/>
      <w:jc w:val="center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AC8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AC8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0DB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5AC8"/>
    <w:rPr>
      <w:rFonts w:ascii="Arial" w:eastAsiaTheme="majorEastAsia" w:hAnsi="Arial" w:cs="Arial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623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63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5AC8"/>
    <w:rPr>
      <w:rFonts w:ascii="Arial" w:eastAsiaTheme="majorEastAsia" w:hAnsi="Arial" w:cs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0DB"/>
    <w:pPr>
      <w:keepNext/>
      <w:keepLines/>
      <w:spacing w:after="0"/>
      <w:jc w:val="center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AC8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AC8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0DB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5AC8"/>
    <w:rPr>
      <w:rFonts w:ascii="Arial" w:eastAsiaTheme="majorEastAsia" w:hAnsi="Arial" w:cs="Arial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623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63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5AC8"/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econtrol.io/installation" TargetMode="External"/><Relationship Id="rId13" Type="http://schemas.openxmlformats.org/officeDocument/2006/relationships/hyperlink" Target="mailto:UTM-WEB@1.0.0" TargetMode="External"/><Relationship Id="rId18" Type="http://schemas.openxmlformats.org/officeDocument/2006/relationships/hyperlink" Target="http://localhost:808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ublimetext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mailto:UTM-WEB@1.0.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rtoisegit.org/" TargetMode="External"/><Relationship Id="rId11" Type="http://schemas.openxmlformats.org/officeDocument/2006/relationships/hyperlink" Target="https://nodejs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TM-WEB@1.0.0" TargetMode="External"/><Relationship Id="rId10" Type="http://schemas.openxmlformats.org/officeDocument/2006/relationships/hyperlink" Target="http://tdm-gcc.tdragon.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lang.org/doc/install" TargetMode="External"/><Relationship Id="rId14" Type="http://schemas.openxmlformats.org/officeDocument/2006/relationships/hyperlink" Target="mailto:UTM-WEB@1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Meades</dc:creator>
  <cp:lastModifiedBy>Rob Meades</cp:lastModifiedBy>
  <cp:revision>4</cp:revision>
  <dcterms:created xsi:type="dcterms:W3CDTF">2016-01-11T20:19:00Z</dcterms:created>
  <dcterms:modified xsi:type="dcterms:W3CDTF">2016-01-11T20:48:00Z</dcterms:modified>
</cp:coreProperties>
</file>